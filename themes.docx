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7F" w:rsidRPr="0057737F" w:rsidRDefault="0057737F" w:rsidP="0057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37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Тема 1.</w:t>
      </w:r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Информационные революции в истории человечества.</w:t>
      </w:r>
    </w:p>
    <w:p w:rsidR="0057737F" w:rsidRPr="0057737F" w:rsidRDefault="0057737F" w:rsidP="0057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информационная революция: появление письменности. Вторая информационная революция: изобретение книгопечатания. Третья информационная революция: изобретение </w:t>
      </w:r>
      <w:hyperlink r:id="rId6" w:tooltip="Электрика" w:history="1"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электричества</w:t>
        </w:r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. Четвертая информационная революция: изобретение компьютера. Информационные революции в истории человечества и новые информационные технологии (НИТ).</w:t>
      </w:r>
    </w:p>
    <w:p w:rsidR="0057737F" w:rsidRPr="0057737F" w:rsidRDefault="0057737F" w:rsidP="0057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37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Тема 2.</w:t>
      </w:r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Поколения компьютеров.</w:t>
      </w:r>
    </w:p>
    <w:p w:rsidR="0057737F" w:rsidRPr="0057737F" w:rsidRDefault="0057737F" w:rsidP="0057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Первые компьютеры: Паскаль. Лейбниц.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Жаккард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Томас, В. Т.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Однер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Ч. Бэббидж, А. Лавлейс. Г. Холлерит. А. Тьюринг. Дж. фон-Нейман. К. Шеннон. К.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Цузе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Шрайер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Айкен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 Уотсон. Первое поколение: электронные лампы. Дж.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Эккерт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Дж.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Моучли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С. А. Лебедев. Второе поколение: полупроводниковые элементы. Третье поколение: интегральные схемы. Четвертое поколение: большие и сверхбольшие интегральные схемы. Появление компьютерных систем открытой архитектуры. История персонального компьютера. Д. Энджелбарт.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Xerox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PARC. Э.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Хофф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Робертсон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. С. Возняк, С. Джобс. IBM PC.</w:t>
      </w:r>
    </w:p>
    <w:p w:rsidR="0057737F" w:rsidRPr="0057737F" w:rsidRDefault="0057737F" w:rsidP="0057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37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Тема 3.</w:t>
      </w:r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История программирования.</w:t>
      </w:r>
    </w:p>
    <w:p w:rsidR="0057737F" w:rsidRPr="0057737F" w:rsidRDefault="0057737F" w:rsidP="0057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Основоположники программирования.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Жаккард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Ч. Бэббидж, А. Лавлейс. А. Тьюринг. Появление </w:t>
      </w:r>
      <w:hyperlink r:id="rId7" w:tooltip="Операционные системы" w:history="1"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операционной системы</w:t>
        </w:r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Дж. фон-Нейман. К.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Цузе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Совместимость программных продуктов. Открытые системы. Процедурная методология. Структурно-модульная методология. Объектно-ориентированная методология. История развития </w:t>
      </w:r>
      <w:hyperlink r:id="rId8" w:tooltip="Языки программирования" w:history="1"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языков программирования</w:t>
        </w:r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Фортран. Бейсик. Кобол. PL/1. Паскаль, </w:t>
      </w:r>
      <w:hyperlink r:id="rId9" w:tooltip="Delphi" w:history="1">
        <w:proofErr w:type="spellStart"/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Delphi</w:t>
        </w:r>
        <w:proofErr w:type="spellEnd"/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C, C++.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C#. Языки искусственного интеллекта. ЛИСП. ПРОЛОГ. Языки низкого, высокого и сверхвысокого уровня. Экзотические и </w:t>
      </w:r>
      <w:hyperlink r:id="rId10" w:history="1"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специализированные</w:t>
        </w:r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языки. </w:t>
      </w:r>
      <w:hyperlink r:id="rId11" w:tooltip="Javascript" w:history="1">
        <w:proofErr w:type="spellStart"/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VBScript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2" w:tooltip="VBA" w:history="1"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VBA</w:t>
        </w:r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FlashMX</w:t>
      </w:r>
      <w:proofErr w:type="spellEnd"/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3" w:history="1"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CSS. </w:t>
      </w:r>
      <w:hyperlink r:id="rId14" w:tooltip="SQL" w:history="1"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SQL</w:t>
        </w:r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>. Системные аналитики и программисты. Их взаимодействие. Моделирование и программирование. Языки моделирования. IDEF. UML.</w:t>
      </w:r>
    </w:p>
    <w:p w:rsidR="0057737F" w:rsidRPr="0057737F" w:rsidRDefault="0057737F" w:rsidP="0057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37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Тема 4.</w:t>
      </w:r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Коммуникационные сети, Интернет, информационная </w:t>
      </w:r>
      <w:hyperlink r:id="rId15" w:tooltip="Охрана, сигнализация, видеонаблюдение" w:history="1"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безопасность</w:t>
        </w:r>
      </w:hyperlink>
      <w:r w:rsidRPr="00577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истории человечества.</w:t>
      </w:r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Изобретение телеграфа. Л. П. Шиллинг, В. С. Якоби, С. Морзе. Изобретение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"http://pandia.ru/text/categ/wiki/001/242.php"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телефона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А. Белл. Изобретение радио. А. С. Попов. Маркони. Изобретение телевидения. Дж. Томпсон, Б. Л.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Розинг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А. И. Волков, В. К. Зворыкин. Теория информации. К. Шеннон. Идея пакетной коммутации в компьютерных сетях. П. Баран. ARPA. Первые глобальные компьютерные сети.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ARPANet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BBS,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TheoryNet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CSNet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Появление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Internet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TCP/IP. В.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Серф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Р. Кох. Информационная безопасность (ИБ). Определение. Состав научных дисциплин. Криптография.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Криптоанализ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Стеганография. Тайнопись и шифры с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ключем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Симметричное и асимметричное шифрование. Цифровая электронная подпись. Компьютерные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"http://pandia.ru/text/category/virus/" \o "Вирус"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вирусы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Сущность. История появления и развития. Борьба с ними.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Тема 5.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История развития информатики в России.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Роль российских и советских ученых. Изобретение телеграфа. Изобретение радио. Изобретение телевидения. Первая ЭВМ в СССР - Малая Электронная Счетная Машина (МЭСМ). Институт точной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"http://pandia.ru/text/categ/nauka/500.php" \o "Механика"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механики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и вычислительной техники (ИТМ и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ВТ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) АН СССР. С. А. Лебедев. Первая серийная ЭВМ в СССР. ЭВМ "Стрела". СКБ-245. Ю. Я.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Базилевский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Б. И.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Рамеев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Научно-исследовательский центр электронно-вычислительной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 xml:space="preserve">техники (НИЦЭВТ). Серия Урал. Серия ЕС ЭВМ. Первые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мини-ЭВМ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 СССР. Малые управляющие ЭВМ М-1, М-2, М-3. Электротехническая лаборатория Энергетического института (ЭНИН) АН СССР. И. С. Брук. Институт электронных управляющих машин (ИНЭУМ) АН СССР.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СМ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ЭВМ. Первые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супер-ЭВМ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 СССР. БЭСМ-1 (Большая Электронная Счетная Машина) - самая мощная ЭВМ в Европе. Серия БЭСМ-1 ... БЭСМ-6. ЭВМ открытой архитектуры. Серия ЕС - IBM. Серия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СМ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- DEC и HP.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Одни из самых мощных в мире советские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супер-ЭВМ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серии ЭЛЬБРУС.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Эльбрус-1. Эльбрус-2. Эльбрус-3. Современные многопроцессорные и кластерные системы. Параллельное программирование.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GoBack"/>
      <w:bookmarkEnd w:id="7"/>
      <w:ins w:id="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ПЕРЕЧЕНЬ ВОПРОСОВ 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  Информационные революции в истории человечества и новые информационные технологии (НИТ).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2.  Первая информационная революция: появление письменности.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3.  Вторая информационная революция: изобретение книгопечатания.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4.  Третья информационная революция: изобретение электричества.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5.  Четвертая информационная революция: изобретение компьютера.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6.  Поколения компьютеров.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7.  Первые компьютеры: Паскаль. Лейбниц.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Жаккард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8.  Арифмометры. Томас, В. Т.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Однер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9.  Первые компьютеры: Ч. Бэббидж, А. Лавлейс.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10.  Первые компьютеры: Г. Холлерит.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11.  Первые компьютеры: А. Тьюринг.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12.  Первые компьютеры: Дж. фон-Нейман.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13.  Первые компьютеры: К.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Цузе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Х.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Шрайер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14.  Первые компьютеры: Г.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Айкен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Т. Уотсон.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15.  Первое поколение: электронные лампы. Дж.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Эккерт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Дж.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Моучли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С. А. Лебедев.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16.  Первое поколение: электронные лампы. С. А. Лебедев.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17.  Второе поколение: полупроводниковые элементы.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18.  Третье поколение: интегральные схемы.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19.  Четвертое поколение: большие и сверхбольшие интегральные схемы.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20.  Появление компьютерных систем открытой архитектуры.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>21.  История персонального компьютера. Д. Энджелбарт.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22.  История персонального компьютера.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Xerox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PARC.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23.  Первый микропроцессор. Э.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Хофф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24.  История персонального компьютера. Э.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Робертсон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5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25.  История персонального компьютера. С. Возняк, С. Джобс.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26.  История персонального компьютера. IBM PC.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27.  История программирования.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28.  Основоположники программирования.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Жаккард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6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29.  Основоположники программирования. Ч. Бэббидж, А. Лавлейс.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6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30.  Теория алгоритмов. А. Тьюринг.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6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31.  Появление операционной системы. Дж. фон-Нейман.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32. 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Планкалькюль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К.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Цузе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33.  Совместимость программных продуктов. Открытые системы.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34.  Процедурная методология.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7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35.  Структурно-модульная методология.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36.  Объектно-ориентированная методология.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37.  История развития языков программирования. Фортран.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8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38.  История развития языков программирования. Бейсик.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8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39.  История развития языков программирования. Кобол. PL/1.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8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40.  История развития языков программирования. Паскаль,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Delphi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41.  История развития языков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программирования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</w:t>
        </w:r>
        <w:proofErr w:type="spellEnd"/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C++.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42.  История развития языков программирования.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C#.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43.  Языки искусственного интеллекта. ЛИСП.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9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44.  Языки искусственного интеллекта. ПРОЛОГ.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9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45.  Языки низкого, высокого и сверхвысокого уровня.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9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46.  Экзотические и специализированные языки.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JavaScript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0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 xml:space="preserve">47.  Экзотические и специализированные языки.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VBScript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VBA.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0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48.  Экзотические и специализированные языки.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FlashMX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0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49.  Экзотические и специализированные языки. HTML.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0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50.  Экзотические и специализированные языки. CSS.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0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51.  Экзотические и специализированные языки. SQL.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52.  Системные аналитики и программисты. Их взаимодействие.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1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53.  Моделирование и программирование.</w:t>
        </w:r>
      </w:ins>
    </w:p>
    <w:p w:rsidR="0057737F" w:rsidRPr="0057737F" w:rsidRDefault="0057737F" w:rsidP="0057737F">
      <w:pPr>
        <w:spacing w:after="0" w:line="240" w:lineRule="auto"/>
        <w:rPr>
          <w:ins w:id="11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"http://pandia.ru/text/categ/nauka.php"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ru-RU"/>
          </w:rPr>
          <w:t>Получить полный текст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</w:ins>
    </w:p>
    <w:p w:rsidR="0057737F" w:rsidRPr="0057737F" w:rsidRDefault="0057737F" w:rsidP="0057737F">
      <w:pPr>
        <w:spacing w:after="0" w:line="240" w:lineRule="auto"/>
        <w:rPr>
          <w:ins w:id="11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"http://pandia.ru/text/categ/specialist.php"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ru-RU"/>
          </w:rPr>
          <w:t>Задать вопрос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54.  Языки моделирования. IDEF.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55.  Языки моделирования. UML.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56.  Коммуникационные сети, Интернет в истории человечества.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2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57.  Информационная безопасность в истории человечества.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2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58.  Изобретение телеграфа. Л. П. Шиллинг, В. С. Якоби, С. Морзе.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59.  Изобретение телефона. А. Белл.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60.  Изобретение радио. А. С. Попов. Маркони.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61.  Изобретение телевидения. Дж. Томпсон, Б. Л.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Розинг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А. И. Волков, В. К. Зворыкин.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3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62.  Теория информации. К. Шеннон.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3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63.  Идея пакетной коммутации в компьютерных сетях. П. Баран. ARPA.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39" w:author="Unknown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ins w:id="14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64.  Первые глобальные компьютерные сети.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ARPANet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, BBS,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TheoryNet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,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CSNet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41" w:author="Unknown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ins w:id="14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65. 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Появление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Internet.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TCP/IP.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Серф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,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.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Кох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66.  Информационная безопасность (ИБ). Определение.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4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67.  Информационная безопасность (ИБ). Состав научных дисциплин.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4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68.  Криптография.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Криптоанализ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4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69.  Криптография. Стеганография.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5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70.  Тайнопись и шифры с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ключем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71.  Симметричное и асимметричное шифрование.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5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>72.  Цифровая электронная подпись.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5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73.  Компьютерные вирусы. Сущность.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5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74.  Компьютерные вирусы. История появления и развития.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75.  Компьютерные вирусы. Борьба с ними.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76.  История развития информатики в России. Роль российских и советских ученых.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6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77.  Роль российских и советских ученых. Изобретение телеграфа.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6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78.  Роль российских и советских ученых. Изобретение радио.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6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79.  Роль российских и советских ученых. Изобретение телевидения.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80.  Первая ЭВМ в СССР - Малая Электронная Счетная Машина (МЭСМ). Институт точной механики и вычислительной техники (ИТМ и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ВТ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) АН СССР. С. А. Лебедев.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81.  Первая серийная ЭВМ в СССР. ЭВМ "Стрела". СКБ-245. Ю. Я.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Базилевский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Б. И.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Рамеев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82.  Научно-исследовательский центр электронно-вычислительной техники (НИЦЭВТ). Серия Урал. Серия ЕС ЭВМ.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7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83.  Первые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мини-ЭВМ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 СССР. Малые управляющие ЭВМ М-1, М-2, М-3. Электротехническая лаборатория Энергетического института (ЭНИН) АН СССР. И. С. Брук. Институт электронных управляющих машин (ИНЭУМ) АН СССР.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СМ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ЭВМ.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84.  Первые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супер-ЭВМ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 СССР. БЭСМ-1 (Большая Электронная Счетная Машина) - самая мощная ЭВМ в Европе. Серия БЭСМ-1 ... БЭСМ-6.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85.  ЭВМ открытой архитектуры. Серия ЕС - IBM.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8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86.  ЭВМ открытой архитектуры. Серия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СМ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- DEC и HP.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8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87. 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Одни из самых мощных в мире советские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супер-ЭВМ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серии ЭЛЬБРУС.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Эльбрус-1. Эльбрус-2. Эльбрус-3.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8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88.  Современные многопроцессорные и кластерные системы. Параллельное программирование.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УЧЕБНО-МЕТОДИЧЕСКОЕ ОБЕСПЕЧЕНИЕ ДИСЦИПЛИНЫ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СПИСОК РЕКОМЕНДУЕМОЙ ЛИТЕРАТУРЫ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Основная: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9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1.  Интернет-технологии в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"http://pandia.ru/text/categ/nauka/538.php" \o "Экономика"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экономике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знаний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учеб. / Н. М.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Абдикеев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[и др.]. - М.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Инфра-М, 2010.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9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>2.  Коноплева, И. А. Информационные технологии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особие / И. А. Коноплева, О. А. Хохлова, А. В. Денисов. - М.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Проспект, 2008.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19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3.  Макарова, Н. В. Информатика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учеб. / Н. В. Макарова, В. Б. Волков. - СПб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: 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Питер, 2011.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0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4. 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Олифер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В. Г. Компьютерные сети. Принципы, технологии, протоколы : учеб. пособие / В. Г.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Олифер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Н. А.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Олифер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- 4-е изд. - СПб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: 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Питер, 2011.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0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5. 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Саак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А. Э. Информационные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"http://pandia.ru/text/category/tehnologii_upravleniya/" \o "Технологии управления"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технологии управления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учеб. / А. Э.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Саак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Е. В. Пахомов, В. Н.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Тюшняков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– 2-е изд. – СПб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: 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Питер, 2009.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0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Дополнительная: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0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1.  Акопов, Г. Л. Правовая информатика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особие / Г. Л. Акопов. - 2-е изд. - М. : Дашков и Ко, 2010.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0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2. 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Карпенков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С. Х. Современные средства информационных технологий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особие / С. Х.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Карпенков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- 2-е изд.,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испр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и доп. - М. :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КноРус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2009.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3.  Малыхина, М. П. Базы данных: основы,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"http://pandia.ru/text/categ/wiki/001/95.php"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проектирование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использование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особие / М. П. Малыхина. - СПб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: 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БХВ-Петербург, 2004.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1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4.  Правовое обеспечение информационной безопасности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особие / С. Я. Казанцев [и др.] ; ред. С. Я. Казанцев. - 3-е изд., стер. - М.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Академия, 2008.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1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6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5.  Сабанов, В. И. Информационные системы в здравоохранении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особие / В. И. Сабанов, А. Н. Голубев, Е. Р.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Комина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- Ростов н/Д.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Феникс, 2007.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1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8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6.  Семакин, И. Г. Информационные системы и модели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особие / И. Г. Семакин, Е. К.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Хеннер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- 2-е изд. - М. : БИНОМ. Лаборатория знаний, 2007.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0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7. 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Хорев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П. Б. Методы и средства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"http://pandia.ru/text/category/zashita_informatcii/" \o "Защита информации"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защиты информации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 компьютерных системах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особие / П. Б.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Хорев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- М.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Академия, 2005.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2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8.  Экономическая информатика : учеб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/ 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ед.: В. П. Косарев. - 2-е изд.,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перераб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и доп. - М. : Финансы и 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 xml:space="preserve"> HYPERLINK "http://pandia.ru/text/categ/nauka/43.php" \o "Статистика" </w:instrTex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577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статистика</w:t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2004.</w:t>
        </w:r>
      </w:ins>
    </w:p>
    <w:p w:rsidR="0057737F" w:rsidRPr="0057737F" w:rsidRDefault="0057737F" w:rsidP="0057737F">
      <w:pPr>
        <w:spacing w:before="100" w:beforeAutospacing="1" w:after="100" w:afterAutospacing="1" w:line="240" w:lineRule="auto"/>
        <w:rPr>
          <w:ins w:id="2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4" w:author="Unknown"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9.  Яковлева, А. В. Информационные технологии в экономике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пособие для сдачи экзамена / А. В. Яковлева. - М.</w:t>
        </w:r>
        <w:proofErr w:type="gram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:</w:t>
        </w:r>
        <w:proofErr w:type="gram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Юрайт-Издат</w:t>
        </w:r>
        <w:proofErr w:type="spellEnd"/>
        <w:r w:rsidRPr="005773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2005.</w:t>
        </w:r>
      </w:ins>
    </w:p>
    <w:p w:rsidR="00614BD9" w:rsidRDefault="00614BD9" w:rsidP="0057737F">
      <w:pPr>
        <w:spacing w:before="100" w:beforeAutospacing="1" w:after="100" w:afterAutospacing="1" w:line="240" w:lineRule="auto"/>
      </w:pPr>
    </w:p>
    <w:sectPr w:rsidR="006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67BDD"/>
    <w:multiLevelType w:val="multilevel"/>
    <w:tmpl w:val="66F0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7F"/>
    <w:rsid w:val="0057737F"/>
    <w:rsid w:val="0061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73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7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7980">
          <w:marLeft w:val="0"/>
          <w:marRight w:val="48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320">
              <w:marLeft w:val="1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60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95165">
          <w:marLeft w:val="15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ia.ru/text/categ/nauka/448.php" TargetMode="External"/><Relationship Id="rId13" Type="http://schemas.openxmlformats.org/officeDocument/2006/relationships/hyperlink" Target="http://pandia.ru/text/categ/wiki/001/96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ndia.ru/text/categ/nauka/102.php" TargetMode="External"/><Relationship Id="rId12" Type="http://schemas.openxmlformats.org/officeDocument/2006/relationships/hyperlink" Target="http://pandia.ru/text/categ/nauka/441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andia.ru/text/categ/wiki/001/108.php" TargetMode="External"/><Relationship Id="rId11" Type="http://schemas.openxmlformats.org/officeDocument/2006/relationships/hyperlink" Target="http://pandia.ru/text/categ/nauka/428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ndia.ru/text/categ/wiki/001/197.php" TargetMode="External"/><Relationship Id="rId10" Type="http://schemas.openxmlformats.org/officeDocument/2006/relationships/hyperlink" Target="http://pandia.ru/text/categ/wiki/001/26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dia.ru/text/categ/nauka/423.php" TargetMode="External"/><Relationship Id="rId14" Type="http://schemas.openxmlformats.org/officeDocument/2006/relationships/hyperlink" Target="http://pandia.ru/text/categ/nauka/43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2017-02-13T07:42:00Z</dcterms:created>
  <dcterms:modified xsi:type="dcterms:W3CDTF">2017-02-13T07:46:00Z</dcterms:modified>
</cp:coreProperties>
</file>